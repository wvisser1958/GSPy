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48BD" w14:textId="2A9D1858" w:rsidR="00303735" w:rsidRPr="00303735" w:rsidRDefault="0031479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 w:rsidRPr="00144680">
        <w:rPr>
          <w:rStyle w:val="IntenseReference"/>
          <w:sz w:val="20"/>
          <w:szCs w:val="20"/>
          <w:lang w:val="en-GB" w:eastAsia="en-GB"/>
        </w:rPr>
        <w:t xml:space="preserve"> </w:t>
      </w:r>
      <w:r w:rsidR="00303735">
        <w:rPr>
          <w:rFonts w:ascii="Arial" w:hAnsi="Arial" w:cs="Arial"/>
          <w:b/>
          <w:sz w:val="20"/>
          <w:szCs w:val="20"/>
          <w:lang w:val="en-GB"/>
        </w:rPr>
        <w:t xml:space="preserve">Tutorial Handout </w:t>
      </w:r>
      <w:r w:rsidR="00303735" w:rsidRPr="00303735">
        <w:rPr>
          <w:rFonts w:ascii="Arial" w:hAnsi="Arial" w:cs="Arial"/>
          <w:b/>
          <w:sz w:val="20"/>
          <w:szCs w:val="20"/>
          <w:lang w:val="en-GB"/>
        </w:rPr>
        <w:t>of ASME Turbo Expo 202</w:t>
      </w:r>
      <w:r w:rsidR="00884896">
        <w:rPr>
          <w:rFonts w:ascii="Arial" w:hAnsi="Arial" w:cs="Arial"/>
          <w:b/>
          <w:sz w:val="20"/>
          <w:szCs w:val="20"/>
          <w:lang w:val="en-GB"/>
        </w:rPr>
        <w:t>5</w:t>
      </w:r>
    </w:p>
    <w:p w14:paraId="0F377D57" w14:textId="77777777" w:rsidR="00303735" w:rsidRPr="00303735" w:rsidRDefault="0030373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 w:rsidRPr="00303735">
        <w:rPr>
          <w:rFonts w:ascii="Arial" w:hAnsi="Arial" w:cs="Arial"/>
          <w:b/>
          <w:sz w:val="20"/>
          <w:szCs w:val="20"/>
          <w:lang w:val="en-GB"/>
        </w:rPr>
        <w:t>Turbomachinery Technical Conference and Exposition</w:t>
      </w:r>
    </w:p>
    <w:p w14:paraId="5ED01DB0" w14:textId="00F2FF70" w:rsidR="00303735" w:rsidRPr="00303735" w:rsidRDefault="0030373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 w:rsidRPr="00303735">
        <w:rPr>
          <w:rFonts w:ascii="Arial" w:hAnsi="Arial" w:cs="Arial"/>
          <w:b/>
          <w:sz w:val="20"/>
          <w:szCs w:val="20"/>
          <w:lang w:val="en-GB"/>
        </w:rPr>
        <w:t>GT202</w:t>
      </w:r>
      <w:r w:rsidR="00884896">
        <w:rPr>
          <w:rFonts w:ascii="Arial" w:hAnsi="Arial" w:cs="Arial"/>
          <w:b/>
          <w:sz w:val="20"/>
          <w:szCs w:val="20"/>
          <w:lang w:val="en-GB"/>
        </w:rPr>
        <w:t>5</w:t>
      </w:r>
      <w:r w:rsidR="00CA1081">
        <w:rPr>
          <w:rFonts w:ascii="Arial" w:hAnsi="Arial" w:cs="Arial"/>
          <w:b/>
          <w:sz w:val="20"/>
          <w:szCs w:val="20"/>
          <w:lang w:val="en-GB"/>
        </w:rPr>
        <w:t>-TOB</w:t>
      </w:r>
    </w:p>
    <w:p w14:paraId="2CDEF141" w14:textId="561AD538" w:rsidR="00144680" w:rsidRDefault="00084C3C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 xml:space="preserve">June </w:t>
      </w:r>
      <w:r w:rsidR="0022270F">
        <w:rPr>
          <w:rFonts w:ascii="Arial" w:hAnsi="Arial" w:cs="Arial"/>
          <w:b/>
          <w:sz w:val="20"/>
          <w:szCs w:val="20"/>
          <w:lang w:val="en-GB"/>
        </w:rPr>
        <w:t>1</w:t>
      </w:r>
      <w:r w:rsidR="00696FBF">
        <w:rPr>
          <w:rFonts w:ascii="Arial" w:hAnsi="Arial" w:cs="Arial"/>
          <w:b/>
          <w:sz w:val="20"/>
          <w:szCs w:val="20"/>
          <w:lang w:val="en-GB"/>
        </w:rPr>
        <w:t>6-</w:t>
      </w:r>
      <w:r w:rsidR="0022270F">
        <w:rPr>
          <w:rFonts w:ascii="Arial" w:hAnsi="Arial" w:cs="Arial"/>
          <w:b/>
          <w:sz w:val="20"/>
          <w:szCs w:val="20"/>
          <w:lang w:val="en-GB"/>
        </w:rPr>
        <w:t>2</w:t>
      </w:r>
      <w:r w:rsidR="00696FBF">
        <w:rPr>
          <w:rFonts w:ascii="Arial" w:hAnsi="Arial" w:cs="Arial"/>
          <w:b/>
          <w:sz w:val="20"/>
          <w:szCs w:val="20"/>
          <w:lang w:val="en-GB"/>
        </w:rPr>
        <w:t>0</w:t>
      </w:r>
      <w:r w:rsidR="0022270F">
        <w:rPr>
          <w:rFonts w:ascii="Arial" w:hAnsi="Arial" w:cs="Arial"/>
          <w:b/>
          <w:sz w:val="20"/>
          <w:szCs w:val="20"/>
          <w:lang w:val="en-GB"/>
        </w:rPr>
        <w:t>,</w:t>
      </w:r>
      <w:r w:rsidR="00696FBF">
        <w:rPr>
          <w:rFonts w:ascii="Arial" w:hAnsi="Arial" w:cs="Arial"/>
          <w:b/>
          <w:sz w:val="20"/>
          <w:szCs w:val="20"/>
          <w:lang w:val="en-GB"/>
        </w:rPr>
        <w:t xml:space="preserve"> </w:t>
      </w:r>
      <w:del w:id="0" w:author="Wilfried Visser" w:date="2024-11-22T16:59:00Z" w16du:dateUtc="2024-11-22T14:59:00Z">
        <w:r w:rsidR="00303735" w:rsidRPr="00303735" w:rsidDel="005346FC">
          <w:rPr>
            <w:rFonts w:ascii="Arial" w:hAnsi="Arial" w:cs="Arial"/>
            <w:b/>
            <w:sz w:val="20"/>
            <w:szCs w:val="20"/>
            <w:lang w:val="en-GB"/>
          </w:rPr>
          <w:delText>202</w:delText>
        </w:r>
        <w:r w:rsidR="00696FBF" w:rsidDel="005346FC">
          <w:rPr>
            <w:rFonts w:ascii="Arial" w:hAnsi="Arial" w:cs="Arial"/>
            <w:b/>
            <w:sz w:val="20"/>
            <w:szCs w:val="20"/>
            <w:lang w:val="en-GB"/>
          </w:rPr>
          <w:delText>3</w:delText>
        </w:r>
      </w:del>
      <w:ins w:id="1" w:author="Wilfried Visser" w:date="2024-11-22T16:59:00Z" w16du:dateUtc="2024-11-22T14:59:00Z">
        <w:r w:rsidR="005346FC" w:rsidRPr="00303735">
          <w:rPr>
            <w:rFonts w:ascii="Arial" w:hAnsi="Arial" w:cs="Arial"/>
            <w:b/>
            <w:sz w:val="20"/>
            <w:szCs w:val="20"/>
            <w:lang w:val="en-GB"/>
          </w:rPr>
          <w:t>202</w:t>
        </w:r>
        <w:r w:rsidR="005346FC">
          <w:rPr>
            <w:rFonts w:ascii="Arial" w:hAnsi="Arial" w:cs="Arial"/>
            <w:b/>
            <w:sz w:val="20"/>
            <w:szCs w:val="20"/>
            <w:lang w:val="en-GB"/>
          </w:rPr>
          <w:t>5</w:t>
        </w:r>
      </w:ins>
      <w:r w:rsidR="0022270F">
        <w:rPr>
          <w:rFonts w:ascii="Arial" w:hAnsi="Arial" w:cs="Arial"/>
          <w:b/>
          <w:sz w:val="20"/>
          <w:szCs w:val="20"/>
          <w:lang w:val="en-GB"/>
        </w:rPr>
        <w:t>, Memphis</w:t>
      </w:r>
      <w:r w:rsidR="008D4958">
        <w:rPr>
          <w:rFonts w:ascii="Arial" w:hAnsi="Arial" w:cs="Arial"/>
          <w:b/>
          <w:sz w:val="20"/>
          <w:szCs w:val="20"/>
          <w:lang w:val="en-GB"/>
        </w:rPr>
        <w:t>, Tennessee, USA</w:t>
      </w:r>
    </w:p>
    <w:p w14:paraId="413D7F90" w14:textId="77777777" w:rsidR="003F7836" w:rsidRDefault="003F7836" w:rsidP="003F7836">
      <w:pPr>
        <w:jc w:val="right"/>
        <w:rPr>
          <w:rFonts w:ascii="Arial" w:hAnsi="Arial" w:cs="Arial"/>
          <w:b/>
          <w:sz w:val="20"/>
          <w:szCs w:val="20"/>
          <w:lang w:val="en-GB"/>
        </w:rPr>
      </w:pPr>
    </w:p>
    <w:p w14:paraId="00AC7E5F" w14:textId="7478A2BA" w:rsidR="00303735" w:rsidRDefault="00303735" w:rsidP="00303735">
      <w:pPr>
        <w:jc w:val="right"/>
        <w:rPr>
          <w:rFonts w:ascii="Arial" w:hAnsi="Arial" w:cs="Arial"/>
          <w:b/>
          <w:sz w:val="20"/>
          <w:szCs w:val="20"/>
          <w:lang w:val="en-GB"/>
        </w:rPr>
      </w:pPr>
    </w:p>
    <w:p w14:paraId="5307BDD2" w14:textId="54B6AB3D" w:rsidR="00303735" w:rsidRPr="00303735" w:rsidRDefault="00303735" w:rsidP="00303735">
      <w:pPr>
        <w:suppressAutoHyphens/>
        <w:overflowPunct w:val="0"/>
        <w:autoSpaceDE w:val="0"/>
        <w:autoSpaceDN w:val="0"/>
        <w:adjustRightInd w:val="0"/>
        <w:jc w:val="right"/>
        <w:textAlignment w:val="baseline"/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</w:pPr>
      <w:r w:rsidRPr="00303735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GT20</w:t>
      </w:r>
      <w:r w:rsidR="00696FBF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2</w:t>
      </w:r>
      <w:r w:rsidR="00884896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5</w:t>
      </w:r>
      <w:r w:rsidRPr="00303735"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-</w:t>
      </w:r>
      <w:r>
        <w:rPr>
          <w:rFonts w:ascii="Arial" w:eastAsia="Times New Roman" w:hAnsi="Arial" w:cs="Arial"/>
          <w:b/>
          <w:kern w:val="14"/>
          <w:sz w:val="36"/>
          <w:szCs w:val="36"/>
          <w:lang w:val="en-US" w:eastAsia="en-US"/>
        </w:rPr>
        <w:t>number</w:t>
      </w:r>
    </w:p>
    <w:p w14:paraId="750F0291" w14:textId="77777777" w:rsidR="00303735" w:rsidRDefault="00303735" w:rsidP="00303735">
      <w:pPr>
        <w:jc w:val="right"/>
        <w:rPr>
          <w:rStyle w:val="IntenseQuoteChar"/>
          <w:rFonts w:ascii="Arial" w:hAnsi="Arial" w:cs="Arial"/>
          <w:b/>
          <w:i w:val="0"/>
          <w:color w:val="auto"/>
          <w:sz w:val="22"/>
          <w:lang w:val="en-GB"/>
        </w:rPr>
      </w:pPr>
    </w:p>
    <w:p w14:paraId="741E3690" w14:textId="7E52E838" w:rsidR="0081644D" w:rsidRPr="005648EE" w:rsidRDefault="009E247F" w:rsidP="00144680">
      <w:pPr>
        <w:pStyle w:val="CM4"/>
        <w:spacing w:line="320" w:lineRule="atLeast"/>
        <w:jc w:val="center"/>
        <w:rPr>
          <w:rFonts w:ascii="Arial" w:hAnsi="Arial" w:cs="Arial"/>
          <w:b/>
          <w:bCs/>
          <w:lang w:val="en-GB"/>
        </w:rPr>
      </w:pPr>
      <w:r w:rsidRPr="005648EE">
        <w:rPr>
          <w:rStyle w:val="IntenseQuoteChar"/>
          <w:rFonts w:ascii="Arial" w:hAnsi="Arial" w:cs="Arial"/>
          <w:b/>
          <w:i w:val="0"/>
          <w:lang w:val="en-GB"/>
        </w:rPr>
        <w:br/>
      </w:r>
      <w:r w:rsidR="00CD3053">
        <w:rPr>
          <w:rFonts w:ascii="Arial" w:hAnsi="Arial" w:cs="Arial"/>
          <w:b/>
          <w:bCs/>
          <w:lang w:val="en-GB"/>
        </w:rPr>
        <w:t xml:space="preserve">BUILD YOUR OWN GAS TURBINE PERFORMANCE MODEL </w:t>
      </w:r>
      <w:r w:rsidR="00946AAB">
        <w:rPr>
          <w:rFonts w:ascii="Arial" w:hAnsi="Arial" w:cs="Arial"/>
          <w:b/>
          <w:bCs/>
          <w:lang w:val="en-GB"/>
        </w:rPr>
        <w:t>FROM SCRATCH</w:t>
      </w:r>
    </w:p>
    <w:p w14:paraId="75193EF0" w14:textId="6C4706D4" w:rsidR="00C02D9F" w:rsidRDefault="0030793E" w:rsidP="00C02D9F">
      <w:pPr>
        <w:pStyle w:val="Default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>Dr. Wilfried Visser</w:t>
      </w:r>
    </w:p>
    <w:p w14:paraId="74B61B6F" w14:textId="5E20F710" w:rsidR="00C02D9F" w:rsidRPr="00C02D9F" w:rsidRDefault="0030793E" w:rsidP="00C02D9F">
      <w:pPr>
        <w:pStyle w:val="Default"/>
        <w:jc w:val="center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Delft University of Tech</w:t>
      </w:r>
      <w:r w:rsidR="006B50F9">
        <w:rPr>
          <w:rFonts w:ascii="Arial" w:hAnsi="Arial" w:cs="Arial"/>
          <w:sz w:val="22"/>
          <w:lang w:val="en-GB"/>
        </w:rPr>
        <w:t>n</w:t>
      </w:r>
      <w:r>
        <w:rPr>
          <w:rFonts w:ascii="Arial" w:hAnsi="Arial" w:cs="Arial"/>
          <w:sz w:val="22"/>
          <w:lang w:val="en-GB"/>
        </w:rPr>
        <w:t>ology</w:t>
      </w:r>
      <w:r w:rsidR="006B50F9">
        <w:rPr>
          <w:rFonts w:ascii="Arial" w:hAnsi="Arial" w:cs="Arial"/>
          <w:sz w:val="22"/>
          <w:lang w:val="en-GB"/>
        </w:rPr>
        <w:t>, the Netherlands</w:t>
      </w:r>
    </w:p>
    <w:p w14:paraId="49E52D49" w14:textId="64663A0A" w:rsidR="00C02D9F" w:rsidRDefault="00FB4EFF" w:rsidP="00C02D9F">
      <w:pPr>
        <w:pStyle w:val="Default"/>
        <w:jc w:val="center"/>
        <w:rPr>
          <w:rFonts w:ascii="Arial" w:hAnsi="Arial" w:cs="Arial"/>
          <w:bCs/>
          <w:color w:val="auto"/>
          <w:sz w:val="22"/>
          <w:lang w:val="en-GB"/>
        </w:rPr>
      </w:pPr>
      <w:r>
        <w:fldChar w:fldCharType="begin"/>
      </w:r>
      <w:r w:rsidRPr="005346FC">
        <w:rPr>
          <w:lang w:val="en-GB"/>
          <w:rPrChange w:id="2" w:author="Wilfried Visser" w:date="2024-11-22T16:59:00Z" w16du:dateUtc="2024-11-22T14:59:00Z">
            <w:rPr/>
          </w:rPrChange>
        </w:rPr>
        <w:instrText>HYPERLINK "mailto:w.p.j.visser@tudelft.nl"</w:instrText>
      </w:r>
      <w:r>
        <w:fldChar w:fldCharType="separate"/>
      </w:r>
      <w:r w:rsidRPr="005065E1">
        <w:rPr>
          <w:rStyle w:val="Hyperlink"/>
          <w:rFonts w:ascii="Arial" w:hAnsi="Arial" w:cs="Arial"/>
          <w:bCs/>
          <w:sz w:val="22"/>
          <w:lang w:val="en-GB"/>
        </w:rPr>
        <w:t>w.p.j.visser@tudelft.nl</w:t>
      </w:r>
      <w:r>
        <w:rPr>
          <w:rStyle w:val="Hyperlink"/>
          <w:rFonts w:ascii="Arial" w:hAnsi="Arial" w:cs="Arial"/>
          <w:bCs/>
          <w:sz w:val="22"/>
          <w:lang w:val="en-GB"/>
        </w:rPr>
        <w:fldChar w:fldCharType="end"/>
      </w:r>
    </w:p>
    <w:p w14:paraId="740FA81A" w14:textId="67F1C42C" w:rsidR="00FB4EFF" w:rsidRPr="007752C2" w:rsidRDefault="00EA2845" w:rsidP="007752C2">
      <w:pPr>
        <w:pStyle w:val="Default"/>
        <w:jc w:val="center"/>
        <w:rPr>
          <w:rFonts w:ascii="Arial" w:hAnsi="Arial" w:cs="Arial"/>
          <w:b/>
          <w:color w:val="auto"/>
          <w:sz w:val="22"/>
          <w:lang w:val="en-GB"/>
        </w:rPr>
      </w:pPr>
      <w:r w:rsidRPr="007752C2">
        <w:rPr>
          <w:rFonts w:ascii="Arial" w:hAnsi="Arial" w:cs="Arial"/>
          <w:b/>
          <w:color w:val="auto"/>
          <w:sz w:val="22"/>
          <w:lang w:val="en-GB"/>
        </w:rPr>
        <w:t>Oscar Kogenhop</w:t>
      </w:r>
      <w:r w:rsidR="00A60CDE">
        <w:rPr>
          <w:rFonts w:ascii="Arial" w:hAnsi="Arial" w:cs="Arial"/>
          <w:b/>
          <w:color w:val="auto"/>
          <w:sz w:val="22"/>
          <w:lang w:val="en-GB"/>
        </w:rPr>
        <w:t xml:space="preserve"> MSc.</w:t>
      </w:r>
    </w:p>
    <w:p w14:paraId="3A29395E" w14:textId="03D072ED" w:rsidR="00EA2845" w:rsidRDefault="00EA2845" w:rsidP="007752C2">
      <w:pPr>
        <w:pStyle w:val="Default"/>
        <w:jc w:val="center"/>
        <w:rPr>
          <w:rFonts w:ascii="Arial" w:hAnsi="Arial" w:cs="Arial"/>
          <w:bCs/>
          <w:color w:val="auto"/>
          <w:sz w:val="22"/>
          <w:lang w:val="en-GB"/>
        </w:rPr>
      </w:pPr>
      <w:r>
        <w:rPr>
          <w:rFonts w:ascii="Arial" w:hAnsi="Arial" w:cs="Arial"/>
          <w:bCs/>
          <w:color w:val="auto"/>
          <w:sz w:val="22"/>
          <w:lang w:val="en-GB"/>
        </w:rPr>
        <w:t>EPCOR B.V., the Netherlands</w:t>
      </w:r>
    </w:p>
    <w:p w14:paraId="14E6731A" w14:textId="33E38DE7" w:rsidR="00EA2845" w:rsidRDefault="001C12BF" w:rsidP="007752C2">
      <w:pPr>
        <w:pStyle w:val="Default"/>
        <w:jc w:val="center"/>
        <w:rPr>
          <w:rFonts w:ascii="Arial" w:hAnsi="Arial" w:cs="Arial"/>
          <w:bCs/>
          <w:color w:val="auto"/>
          <w:sz w:val="22"/>
          <w:lang w:val="en-GB"/>
        </w:rPr>
      </w:pPr>
      <w:r>
        <w:fldChar w:fldCharType="begin"/>
      </w:r>
      <w:r w:rsidRPr="005346FC">
        <w:rPr>
          <w:lang w:val="en-US"/>
          <w:rPrChange w:id="3" w:author="Wilfried Visser" w:date="2024-11-22T16:59:00Z" w16du:dateUtc="2024-11-22T14:59:00Z">
            <w:rPr/>
          </w:rPrChange>
        </w:rPr>
        <w:instrText>HYPERLINK "mailto:oscar.kogenhop@epcor.nl"</w:instrText>
      </w:r>
      <w:r>
        <w:fldChar w:fldCharType="separate"/>
      </w:r>
      <w:r w:rsidRPr="005065E1">
        <w:rPr>
          <w:rStyle w:val="Hyperlink"/>
          <w:rFonts w:ascii="Arial" w:hAnsi="Arial" w:cs="Arial"/>
          <w:bCs/>
          <w:sz w:val="22"/>
          <w:lang w:val="en-GB"/>
        </w:rPr>
        <w:t>oscar.kogenhop@epcor.nl</w:t>
      </w:r>
      <w:r>
        <w:rPr>
          <w:rStyle w:val="Hyperlink"/>
          <w:rFonts w:ascii="Arial" w:hAnsi="Arial" w:cs="Arial"/>
          <w:bCs/>
          <w:sz w:val="22"/>
          <w:lang w:val="en-GB"/>
        </w:rPr>
        <w:fldChar w:fldCharType="end"/>
      </w:r>
    </w:p>
    <w:p w14:paraId="2D43E1E6" w14:textId="77777777" w:rsidR="001C12BF" w:rsidRPr="006B50F9" w:rsidRDefault="001C12BF" w:rsidP="007752C2">
      <w:pPr>
        <w:pStyle w:val="Default"/>
        <w:jc w:val="center"/>
        <w:rPr>
          <w:sz w:val="22"/>
          <w:lang w:val="en-GB"/>
        </w:rPr>
      </w:pPr>
    </w:p>
    <w:p w14:paraId="59F6AFD1" w14:textId="443E1F98" w:rsidR="00D57C33" w:rsidRPr="00FB4EFF" w:rsidRDefault="00D57C33" w:rsidP="00D57C33">
      <w:pPr>
        <w:pStyle w:val="Default"/>
        <w:rPr>
          <w:lang w:val="en-US"/>
        </w:rPr>
      </w:pPr>
      <w:r w:rsidRPr="00FB4EFF">
        <w:rPr>
          <w:rFonts w:ascii="Arial" w:hAnsi="Arial" w:cs="Arial"/>
          <w:b/>
          <w:bCs/>
          <w:color w:val="auto"/>
          <w:lang w:val="en-US"/>
        </w:rPr>
        <w:t>AUDIENCE</w:t>
      </w:r>
    </w:p>
    <w:p w14:paraId="0C7C5516" w14:textId="2926B166" w:rsidR="00D57C33" w:rsidRPr="00CD3053" w:rsidRDefault="00D57C33" w:rsidP="00D57C33">
      <w:pPr>
        <w:pStyle w:val="Default"/>
        <w:jc w:val="both"/>
        <w:rPr>
          <w:rFonts w:eastAsia="Times New Roman" w:cstheme="minorHAnsi"/>
          <w:color w:val="000000" w:themeColor="text1"/>
          <w:shd w:val="clear" w:color="auto" w:fill="FFFFFF"/>
          <w:lang w:val="en-US"/>
        </w:rPr>
      </w:pPr>
      <w:r w:rsidRPr="00CD3053">
        <w:rPr>
          <w:rFonts w:eastAsia="Times New Roman" w:cstheme="minorHAnsi"/>
          <w:color w:val="000000" w:themeColor="text1"/>
          <w:shd w:val="clear" w:color="auto" w:fill="FFFFFF"/>
          <w:lang w:val="en-US"/>
        </w:rPr>
        <w:t>Engineers</w:t>
      </w:r>
      <w:r w:rsidR="009025C0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and engineering students</w:t>
      </w:r>
      <w:r w:rsidRPr="00CD3053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</w:t>
      </w:r>
      <w:r w:rsidR="00DE5D3B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interested in </w:t>
      </w:r>
      <w:r w:rsidR="000D1700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design, </w:t>
      </w:r>
      <w:r w:rsidR="00B923E9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system simulation </w:t>
      </w:r>
      <w:r w:rsidR="000D1700">
        <w:rPr>
          <w:rFonts w:eastAsia="Times New Roman" w:cstheme="minorHAnsi"/>
          <w:color w:val="000000" w:themeColor="text1"/>
          <w:shd w:val="clear" w:color="auto" w:fill="FFFFFF"/>
          <w:lang w:val="en-US"/>
        </w:rPr>
        <w:t>and off-design performance prediction</w:t>
      </w:r>
      <w:r w:rsidR="00EA3F9E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and analysis</w:t>
      </w:r>
      <w:r w:rsidR="000D1700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of </w:t>
      </w:r>
      <w:r w:rsidR="00BE65A8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aircraft </w:t>
      </w:r>
      <w:r w:rsidR="00C9380E">
        <w:rPr>
          <w:rFonts w:eastAsia="Times New Roman" w:cstheme="minorHAnsi"/>
          <w:color w:val="000000" w:themeColor="text1"/>
          <w:shd w:val="clear" w:color="auto" w:fill="FFFFFF"/>
          <w:lang w:val="en-US"/>
        </w:rPr>
        <w:t>propulsion and</w:t>
      </w:r>
      <w:r w:rsidR="00BE65A8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 power </w:t>
      </w:r>
      <w:r w:rsidR="00C9380E">
        <w:rPr>
          <w:rFonts w:eastAsia="Times New Roman" w:cstheme="minorHAnsi"/>
          <w:color w:val="000000" w:themeColor="text1"/>
          <w:shd w:val="clear" w:color="auto" w:fill="FFFFFF"/>
          <w:lang w:val="en-US"/>
        </w:rPr>
        <w:t>systems</w:t>
      </w:r>
      <w:r w:rsidR="00BE65A8">
        <w:rPr>
          <w:rFonts w:eastAsia="Times New Roman" w:cstheme="minorHAnsi"/>
          <w:color w:val="000000" w:themeColor="text1"/>
          <w:shd w:val="clear" w:color="auto" w:fill="FFFFFF"/>
          <w:lang w:val="en-US"/>
        </w:rPr>
        <w:t xml:space="preserve">. </w:t>
      </w:r>
    </w:p>
    <w:p w14:paraId="4B155B2C" w14:textId="77777777" w:rsidR="00D57C33" w:rsidRDefault="00D57C33" w:rsidP="00D57C33">
      <w:pPr>
        <w:pStyle w:val="Default"/>
        <w:jc w:val="both"/>
        <w:rPr>
          <w:rFonts w:ascii="Arial" w:hAnsi="Arial" w:cs="Arial"/>
          <w:b/>
          <w:bCs/>
          <w:color w:val="auto"/>
          <w:lang w:val="en-GB"/>
        </w:rPr>
      </w:pPr>
    </w:p>
    <w:p w14:paraId="0D577FED" w14:textId="384EC8A8" w:rsidR="00D57C33" w:rsidRPr="005648EE" w:rsidRDefault="00D57C33" w:rsidP="00D57C33">
      <w:pPr>
        <w:pStyle w:val="Default"/>
        <w:jc w:val="both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>TUTORIAL DESCRIPTION</w:t>
      </w:r>
    </w:p>
    <w:p w14:paraId="677EAB9B" w14:textId="0CCFC06A" w:rsidR="009F4DF2" w:rsidRDefault="006F4AC2" w:rsidP="00D57C33">
      <w:pPr>
        <w:pStyle w:val="Default"/>
        <w:jc w:val="both"/>
        <w:rPr>
          <w:color w:val="auto"/>
          <w:lang w:val="en-GB"/>
        </w:rPr>
      </w:pPr>
      <w:r>
        <w:rPr>
          <w:color w:val="auto"/>
          <w:lang w:val="en-GB"/>
        </w:rPr>
        <w:t xml:space="preserve">Many </w:t>
      </w:r>
      <w:r w:rsidR="005D02B3">
        <w:rPr>
          <w:color w:val="auto"/>
          <w:lang w:val="en-GB"/>
        </w:rPr>
        <w:t>(young) engineers</w:t>
      </w:r>
      <w:r w:rsidR="00FC0EC4">
        <w:rPr>
          <w:color w:val="auto"/>
          <w:lang w:val="en-GB"/>
        </w:rPr>
        <w:t xml:space="preserve"> are confronted with challenges concerning </w:t>
      </w:r>
      <w:r w:rsidR="00621F53">
        <w:rPr>
          <w:color w:val="auto"/>
          <w:lang w:val="en-GB"/>
        </w:rPr>
        <w:t xml:space="preserve">design and performance prediction of </w:t>
      </w:r>
      <w:r w:rsidR="001D6A7C">
        <w:rPr>
          <w:color w:val="auto"/>
          <w:lang w:val="en-GB"/>
        </w:rPr>
        <w:t xml:space="preserve">innovative </w:t>
      </w:r>
      <w:r w:rsidR="00621F53">
        <w:rPr>
          <w:color w:val="auto"/>
          <w:lang w:val="en-GB"/>
        </w:rPr>
        <w:t>sustainable</w:t>
      </w:r>
      <w:r w:rsidR="00621F53" w:rsidRPr="00621F53">
        <w:rPr>
          <w:color w:val="auto"/>
          <w:lang w:val="en-GB"/>
        </w:rPr>
        <w:t xml:space="preserve"> </w:t>
      </w:r>
      <w:r w:rsidR="00621F53">
        <w:rPr>
          <w:color w:val="auto"/>
          <w:lang w:val="en-GB"/>
        </w:rPr>
        <w:t>propulsion and power systems.</w:t>
      </w:r>
      <w:r w:rsidR="00690665">
        <w:rPr>
          <w:color w:val="auto"/>
          <w:lang w:val="en-GB"/>
        </w:rPr>
        <w:t xml:space="preserve"> While there are several comprehensive </w:t>
      </w:r>
      <w:r w:rsidR="00913F7B">
        <w:rPr>
          <w:color w:val="auto"/>
          <w:lang w:val="en-GB"/>
        </w:rPr>
        <w:t xml:space="preserve">modelling and simulation </w:t>
      </w:r>
      <w:r w:rsidR="00690665">
        <w:rPr>
          <w:color w:val="auto"/>
          <w:lang w:val="en-GB"/>
        </w:rPr>
        <w:t>tools available</w:t>
      </w:r>
      <w:r w:rsidR="008B6318">
        <w:rPr>
          <w:color w:val="auto"/>
          <w:lang w:val="en-GB"/>
        </w:rPr>
        <w:t xml:space="preserve"> for gas turbine engines</w:t>
      </w:r>
      <w:r w:rsidR="00913F7B">
        <w:rPr>
          <w:color w:val="auto"/>
          <w:lang w:val="en-GB"/>
        </w:rPr>
        <w:t xml:space="preserve">, </w:t>
      </w:r>
      <w:r w:rsidR="00832F2B">
        <w:rPr>
          <w:color w:val="auto"/>
          <w:lang w:val="en-GB"/>
        </w:rPr>
        <w:t>there is</w:t>
      </w:r>
      <w:r w:rsidR="00743D0C">
        <w:rPr>
          <w:color w:val="auto"/>
          <w:lang w:val="en-GB"/>
        </w:rPr>
        <w:t xml:space="preserve"> a need </w:t>
      </w:r>
      <w:r w:rsidR="005A409D">
        <w:rPr>
          <w:color w:val="auto"/>
          <w:lang w:val="en-GB"/>
        </w:rPr>
        <w:t>for</w:t>
      </w:r>
      <w:r w:rsidR="009A6880">
        <w:rPr>
          <w:color w:val="auto"/>
          <w:lang w:val="en-GB"/>
        </w:rPr>
        <w:t xml:space="preserve"> n</w:t>
      </w:r>
      <w:r w:rsidR="003B79F0">
        <w:rPr>
          <w:color w:val="auto"/>
          <w:lang w:val="en-GB"/>
        </w:rPr>
        <w:t>ew functionalities</w:t>
      </w:r>
      <w:r w:rsidR="009F4DF2">
        <w:rPr>
          <w:color w:val="auto"/>
          <w:lang w:val="en-GB"/>
        </w:rPr>
        <w:t xml:space="preserve"> focused on </w:t>
      </w:r>
      <w:r w:rsidR="009F7ABA">
        <w:rPr>
          <w:color w:val="auto"/>
          <w:lang w:val="en-GB"/>
        </w:rPr>
        <w:t xml:space="preserve">sustainable </w:t>
      </w:r>
      <w:r w:rsidR="009F4DF2">
        <w:rPr>
          <w:color w:val="auto"/>
          <w:lang w:val="en-GB"/>
        </w:rPr>
        <w:t>hybrid systems</w:t>
      </w:r>
      <w:r w:rsidR="003350FB">
        <w:rPr>
          <w:color w:val="auto"/>
          <w:lang w:val="en-GB"/>
        </w:rPr>
        <w:t xml:space="preserve">, either in existing tools or </w:t>
      </w:r>
      <w:r w:rsidR="000C00C1">
        <w:rPr>
          <w:color w:val="auto"/>
          <w:lang w:val="en-GB"/>
        </w:rPr>
        <w:t xml:space="preserve">new tools built from scratch. </w:t>
      </w:r>
      <w:r w:rsidR="00CD2E7F">
        <w:rPr>
          <w:color w:val="auto"/>
          <w:lang w:val="en-GB"/>
        </w:rPr>
        <w:t>For the user of these too</w:t>
      </w:r>
      <w:r w:rsidR="004A07CF">
        <w:rPr>
          <w:color w:val="auto"/>
          <w:lang w:val="en-GB"/>
        </w:rPr>
        <w:t>ls, t</w:t>
      </w:r>
      <w:r w:rsidR="000C00C1">
        <w:rPr>
          <w:color w:val="auto"/>
          <w:lang w:val="en-GB"/>
        </w:rPr>
        <w:t xml:space="preserve">he tutorial provides insight in how </w:t>
      </w:r>
      <w:r w:rsidR="00CD2E7F">
        <w:rPr>
          <w:color w:val="auto"/>
          <w:lang w:val="en-GB"/>
        </w:rPr>
        <w:t xml:space="preserve">gas turbine </w:t>
      </w:r>
      <w:r w:rsidR="00F8376E">
        <w:rPr>
          <w:color w:val="auto"/>
          <w:lang w:val="en-GB"/>
        </w:rPr>
        <w:t xml:space="preserve">and propulsion </w:t>
      </w:r>
      <w:r w:rsidR="009F21A0">
        <w:rPr>
          <w:color w:val="auto"/>
          <w:lang w:val="en-GB"/>
        </w:rPr>
        <w:t xml:space="preserve">system </w:t>
      </w:r>
      <w:r w:rsidR="00CD2E7F">
        <w:rPr>
          <w:color w:val="auto"/>
          <w:lang w:val="en-GB"/>
        </w:rPr>
        <w:t>performance models</w:t>
      </w:r>
      <w:r w:rsidR="004A07CF">
        <w:rPr>
          <w:color w:val="auto"/>
          <w:lang w:val="en-GB"/>
        </w:rPr>
        <w:t xml:space="preserve"> work. For the developer, it provides a guideline to start developing </w:t>
      </w:r>
      <w:r w:rsidR="005A0A46">
        <w:rPr>
          <w:color w:val="auto"/>
          <w:lang w:val="en-GB"/>
        </w:rPr>
        <w:t>comprehensive modelling tools</w:t>
      </w:r>
      <w:r w:rsidR="00FC4E13">
        <w:rPr>
          <w:color w:val="auto"/>
          <w:lang w:val="en-GB"/>
        </w:rPr>
        <w:t xml:space="preserve"> using PYTHO</w:t>
      </w:r>
      <w:r w:rsidR="00981CB9">
        <w:rPr>
          <w:color w:val="auto"/>
          <w:lang w:val="en-GB"/>
        </w:rPr>
        <w:t>N</w:t>
      </w:r>
      <w:r w:rsidR="008C57FF">
        <w:rPr>
          <w:color w:val="auto"/>
          <w:lang w:val="en-GB"/>
        </w:rPr>
        <w:t>, which currently is the</w:t>
      </w:r>
      <w:r w:rsidR="00FC3107">
        <w:rPr>
          <w:color w:val="auto"/>
          <w:lang w:val="en-GB"/>
        </w:rPr>
        <w:t xml:space="preserve"> dominant young engineer’s </w:t>
      </w:r>
      <w:r w:rsidR="00981CB9">
        <w:rPr>
          <w:color w:val="auto"/>
          <w:lang w:val="en-GB"/>
        </w:rPr>
        <w:t>programming language of choice</w:t>
      </w:r>
      <w:r w:rsidR="00FC3107">
        <w:rPr>
          <w:color w:val="auto"/>
          <w:lang w:val="en-GB"/>
        </w:rPr>
        <w:t>.</w:t>
      </w:r>
      <w:r w:rsidR="002C7326">
        <w:rPr>
          <w:color w:val="auto"/>
          <w:lang w:val="en-GB"/>
        </w:rPr>
        <w:t xml:space="preserve"> The PYTHON source code of </w:t>
      </w:r>
      <w:r w:rsidR="00A80A88">
        <w:rPr>
          <w:color w:val="auto"/>
          <w:lang w:val="en-GB"/>
        </w:rPr>
        <w:t>a</w:t>
      </w:r>
      <w:r w:rsidR="002C7326">
        <w:rPr>
          <w:color w:val="auto"/>
          <w:lang w:val="en-GB"/>
        </w:rPr>
        <w:t xml:space="preserve"> case study will be provided as shareware via GitHub.</w:t>
      </w:r>
    </w:p>
    <w:p w14:paraId="3BDE619B" w14:textId="77777777" w:rsidR="00D57C33" w:rsidRDefault="00D57C33" w:rsidP="001F6CC0">
      <w:pPr>
        <w:pStyle w:val="Default"/>
        <w:jc w:val="both"/>
        <w:rPr>
          <w:rFonts w:ascii="Arial" w:hAnsi="Arial" w:cs="Arial"/>
          <w:b/>
          <w:bCs/>
          <w:color w:val="auto"/>
          <w:lang w:val="en-GB"/>
        </w:rPr>
      </w:pPr>
    </w:p>
    <w:p w14:paraId="5038CC4D" w14:textId="1775EB03" w:rsidR="001F6CC0" w:rsidRPr="005648EE" w:rsidRDefault="003F7836" w:rsidP="001F6CC0">
      <w:pPr>
        <w:pStyle w:val="Default"/>
        <w:jc w:val="both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TUTORIAL </w:t>
      </w:r>
      <w:r w:rsidR="00D57C33">
        <w:rPr>
          <w:rFonts w:ascii="Arial" w:hAnsi="Arial" w:cs="Arial"/>
          <w:b/>
          <w:bCs/>
          <w:color w:val="auto"/>
          <w:lang w:val="en-GB"/>
        </w:rPr>
        <w:t>LEARNING OBJECTIVES</w:t>
      </w:r>
    </w:p>
    <w:p w14:paraId="726C025B" w14:textId="27900342" w:rsidR="003D24DF" w:rsidRDefault="003F7836" w:rsidP="001F6CC0">
      <w:pPr>
        <w:pStyle w:val="Default"/>
        <w:jc w:val="both"/>
        <w:rPr>
          <w:color w:val="auto"/>
          <w:lang w:val="en-GB"/>
        </w:rPr>
      </w:pPr>
      <w:r w:rsidRPr="003F7836">
        <w:rPr>
          <w:color w:val="auto"/>
          <w:lang w:val="en-GB"/>
        </w:rPr>
        <w:t xml:space="preserve">The aim of the </w:t>
      </w:r>
      <w:r w:rsidR="009127A3">
        <w:rPr>
          <w:color w:val="auto"/>
          <w:lang w:val="en-GB"/>
        </w:rPr>
        <w:t>tutorial</w:t>
      </w:r>
      <w:r w:rsidR="009127A3" w:rsidRPr="003F7836">
        <w:rPr>
          <w:color w:val="auto"/>
          <w:lang w:val="en-GB"/>
        </w:rPr>
        <w:t xml:space="preserve"> </w:t>
      </w:r>
      <w:r w:rsidRPr="003F7836">
        <w:rPr>
          <w:color w:val="auto"/>
          <w:lang w:val="en-GB"/>
        </w:rPr>
        <w:t xml:space="preserve">is to provide a basic </w:t>
      </w:r>
      <w:r w:rsidR="00FC78CE">
        <w:rPr>
          <w:color w:val="auto"/>
          <w:lang w:val="en-GB"/>
        </w:rPr>
        <w:t xml:space="preserve">understanding of </w:t>
      </w:r>
      <w:r w:rsidR="00AF3BE0">
        <w:rPr>
          <w:color w:val="auto"/>
          <w:lang w:val="en-GB"/>
        </w:rPr>
        <w:t xml:space="preserve">system modelling </w:t>
      </w:r>
      <w:r w:rsidR="003D24DF">
        <w:rPr>
          <w:color w:val="auto"/>
          <w:lang w:val="en-GB"/>
        </w:rPr>
        <w:t xml:space="preserve">as </w:t>
      </w:r>
      <w:r w:rsidR="00AF3BE0">
        <w:rPr>
          <w:color w:val="auto"/>
          <w:lang w:val="en-GB"/>
        </w:rPr>
        <w:t xml:space="preserve">applied to </w:t>
      </w:r>
      <w:r w:rsidR="003D24DF">
        <w:rPr>
          <w:color w:val="auto"/>
          <w:lang w:val="en-GB"/>
        </w:rPr>
        <w:t xml:space="preserve">predict </w:t>
      </w:r>
      <w:r w:rsidR="00AE6909">
        <w:rPr>
          <w:color w:val="auto"/>
          <w:lang w:val="en-GB"/>
        </w:rPr>
        <w:t>and analyse</w:t>
      </w:r>
      <w:r w:rsidR="003F7521">
        <w:rPr>
          <w:color w:val="auto"/>
          <w:lang w:val="en-GB"/>
        </w:rPr>
        <w:t xml:space="preserve"> propulsion</w:t>
      </w:r>
      <w:r w:rsidR="003D24DF">
        <w:rPr>
          <w:color w:val="auto"/>
          <w:lang w:val="en-GB"/>
        </w:rPr>
        <w:t xml:space="preserve"> system performance.</w:t>
      </w:r>
      <w:r w:rsidR="00BA32F1">
        <w:rPr>
          <w:color w:val="auto"/>
          <w:lang w:val="en-GB"/>
        </w:rPr>
        <w:t xml:space="preserve"> This</w:t>
      </w:r>
      <w:r w:rsidR="008D2B4A">
        <w:rPr>
          <w:color w:val="auto"/>
          <w:lang w:val="en-GB"/>
        </w:rPr>
        <w:t xml:space="preserve"> involves the </w:t>
      </w:r>
      <w:r w:rsidR="00FE472A">
        <w:rPr>
          <w:color w:val="auto"/>
          <w:lang w:val="en-GB"/>
        </w:rPr>
        <w:t xml:space="preserve">identification of key </w:t>
      </w:r>
      <w:r w:rsidR="00B07220">
        <w:rPr>
          <w:color w:val="auto"/>
          <w:lang w:val="en-GB"/>
        </w:rPr>
        <w:t xml:space="preserve">system </w:t>
      </w:r>
      <w:r w:rsidR="00FE472A">
        <w:rPr>
          <w:color w:val="auto"/>
          <w:lang w:val="en-GB"/>
        </w:rPr>
        <w:t xml:space="preserve">components, </w:t>
      </w:r>
      <w:r w:rsidR="00BC49F6">
        <w:rPr>
          <w:color w:val="auto"/>
          <w:lang w:val="en-GB"/>
        </w:rPr>
        <w:t xml:space="preserve">model </w:t>
      </w:r>
      <w:r w:rsidR="00FE472A">
        <w:rPr>
          <w:color w:val="auto"/>
          <w:lang w:val="en-GB"/>
        </w:rPr>
        <w:t>variables</w:t>
      </w:r>
      <w:r w:rsidR="00323FC4">
        <w:rPr>
          <w:color w:val="auto"/>
          <w:lang w:val="en-GB"/>
        </w:rPr>
        <w:t>,</w:t>
      </w:r>
      <w:r w:rsidR="00F25592">
        <w:rPr>
          <w:color w:val="auto"/>
          <w:lang w:val="en-GB"/>
        </w:rPr>
        <w:t xml:space="preserve"> thermodynamic relationships,</w:t>
      </w:r>
      <w:r w:rsidR="00FE472A">
        <w:rPr>
          <w:color w:val="auto"/>
          <w:lang w:val="en-GB"/>
        </w:rPr>
        <w:t xml:space="preserve"> parameters</w:t>
      </w:r>
      <w:r w:rsidR="00323FC4">
        <w:rPr>
          <w:color w:val="auto"/>
          <w:lang w:val="en-GB"/>
        </w:rPr>
        <w:t xml:space="preserve"> and</w:t>
      </w:r>
      <w:r w:rsidR="00FE472A">
        <w:rPr>
          <w:color w:val="auto"/>
          <w:lang w:val="en-GB"/>
        </w:rPr>
        <w:t xml:space="preserve"> </w:t>
      </w:r>
      <w:r w:rsidR="0057363C">
        <w:rPr>
          <w:color w:val="auto"/>
          <w:lang w:val="en-GB"/>
        </w:rPr>
        <w:t>equations</w:t>
      </w:r>
      <w:r w:rsidR="00323FC4">
        <w:rPr>
          <w:color w:val="auto"/>
          <w:lang w:val="en-GB"/>
        </w:rPr>
        <w:t>,</w:t>
      </w:r>
      <w:r w:rsidR="0057363C">
        <w:rPr>
          <w:color w:val="auto"/>
          <w:lang w:val="en-GB"/>
        </w:rPr>
        <w:t xml:space="preserve"> and numerical methods.</w:t>
      </w:r>
      <w:r w:rsidR="00EB1AAE">
        <w:rPr>
          <w:color w:val="auto"/>
          <w:lang w:val="en-GB"/>
        </w:rPr>
        <w:t xml:space="preserve"> In addition, software</w:t>
      </w:r>
      <w:r w:rsidR="009B67BF">
        <w:rPr>
          <w:color w:val="auto"/>
          <w:lang w:val="en-GB"/>
        </w:rPr>
        <w:t xml:space="preserve"> architecture aspects are considered with a focus on object </w:t>
      </w:r>
      <w:r w:rsidR="002538AC">
        <w:rPr>
          <w:color w:val="auto"/>
          <w:lang w:val="en-GB"/>
        </w:rPr>
        <w:t>orientation for optimal</w:t>
      </w:r>
      <w:r w:rsidR="00F11E94">
        <w:rPr>
          <w:color w:val="auto"/>
          <w:lang w:val="en-GB"/>
        </w:rPr>
        <w:t xml:space="preserve"> </w:t>
      </w:r>
      <w:r w:rsidR="00EF5C0D">
        <w:rPr>
          <w:color w:val="auto"/>
          <w:lang w:val="en-GB"/>
        </w:rPr>
        <w:t xml:space="preserve">flexibility to address different </w:t>
      </w:r>
      <w:r w:rsidR="006658F9">
        <w:rPr>
          <w:color w:val="auto"/>
          <w:lang w:val="en-GB"/>
        </w:rPr>
        <w:t>system configurations.</w:t>
      </w:r>
      <w:r w:rsidR="00FF6365">
        <w:rPr>
          <w:color w:val="auto"/>
          <w:lang w:val="en-GB"/>
        </w:rPr>
        <w:t xml:space="preserve"> </w:t>
      </w:r>
      <w:r w:rsidR="005360BA">
        <w:rPr>
          <w:color w:val="auto"/>
          <w:lang w:val="en-GB"/>
        </w:rPr>
        <w:t>While the e</w:t>
      </w:r>
      <w:r w:rsidR="00FF6365">
        <w:rPr>
          <w:color w:val="auto"/>
          <w:lang w:val="en-GB"/>
        </w:rPr>
        <w:t>xamples and case studies are focused on gas turbine systems</w:t>
      </w:r>
      <w:r w:rsidR="005360BA">
        <w:rPr>
          <w:color w:val="auto"/>
          <w:lang w:val="en-GB"/>
        </w:rPr>
        <w:t>,</w:t>
      </w:r>
      <w:r w:rsidR="003507BF">
        <w:rPr>
          <w:color w:val="auto"/>
          <w:lang w:val="en-GB"/>
        </w:rPr>
        <w:t xml:space="preserve"> the </w:t>
      </w:r>
      <w:r w:rsidR="005360BA">
        <w:rPr>
          <w:color w:val="auto"/>
          <w:lang w:val="en-GB"/>
        </w:rPr>
        <w:t>methodology</w:t>
      </w:r>
      <w:r w:rsidR="003507BF">
        <w:rPr>
          <w:color w:val="auto"/>
          <w:lang w:val="en-GB"/>
        </w:rPr>
        <w:t xml:space="preserve"> is</w:t>
      </w:r>
      <w:r w:rsidR="00690B8D">
        <w:rPr>
          <w:color w:val="auto"/>
          <w:lang w:val="en-GB"/>
        </w:rPr>
        <w:t xml:space="preserve"> </w:t>
      </w:r>
      <w:r w:rsidR="005360BA">
        <w:rPr>
          <w:color w:val="auto"/>
          <w:lang w:val="en-GB"/>
        </w:rPr>
        <w:t xml:space="preserve">equally </w:t>
      </w:r>
      <w:r w:rsidR="003507BF">
        <w:rPr>
          <w:color w:val="auto"/>
          <w:lang w:val="en-GB"/>
        </w:rPr>
        <w:t xml:space="preserve">applicable to </w:t>
      </w:r>
      <w:r w:rsidR="00F76DCD">
        <w:rPr>
          <w:color w:val="auto"/>
          <w:lang w:val="en-GB"/>
        </w:rPr>
        <w:t>more complex hybrid systems</w:t>
      </w:r>
      <w:r w:rsidR="003507BF">
        <w:rPr>
          <w:color w:val="auto"/>
          <w:lang w:val="en-GB"/>
        </w:rPr>
        <w:t>.</w:t>
      </w:r>
      <w:r w:rsidR="009127A3">
        <w:rPr>
          <w:color w:val="auto"/>
          <w:lang w:val="en-GB"/>
        </w:rPr>
        <w:t xml:space="preserve"> </w:t>
      </w:r>
      <w:r w:rsidR="006658F9">
        <w:rPr>
          <w:color w:val="auto"/>
          <w:lang w:val="en-GB"/>
        </w:rPr>
        <w:t xml:space="preserve"> </w:t>
      </w:r>
      <w:r w:rsidR="002538AC">
        <w:rPr>
          <w:color w:val="auto"/>
          <w:lang w:val="en-GB"/>
        </w:rPr>
        <w:t xml:space="preserve"> </w:t>
      </w:r>
    </w:p>
    <w:p w14:paraId="54918A2F" w14:textId="77777777" w:rsidR="006658F9" w:rsidRDefault="00D57C33" w:rsidP="001F6CC0">
      <w:pPr>
        <w:pStyle w:val="Default"/>
        <w:jc w:val="both"/>
        <w:rPr>
          <w:color w:val="auto"/>
          <w:lang w:val="en-GB"/>
        </w:rPr>
      </w:pPr>
      <w:r>
        <w:rPr>
          <w:color w:val="auto"/>
          <w:lang w:val="en-GB"/>
        </w:rPr>
        <w:t xml:space="preserve">The participants completing the tutorial will be able to: </w:t>
      </w:r>
    </w:p>
    <w:p w14:paraId="03A93823" w14:textId="7B68047F" w:rsidR="003F7836" w:rsidRDefault="00D57C33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define and describ</w:t>
      </w:r>
      <w:r w:rsidR="006658F9">
        <w:rPr>
          <w:color w:val="auto"/>
          <w:lang w:val="en-GB"/>
        </w:rPr>
        <w:t xml:space="preserve">e </w:t>
      </w:r>
      <w:r w:rsidR="00C5144B">
        <w:rPr>
          <w:color w:val="auto"/>
          <w:lang w:val="en-GB"/>
        </w:rPr>
        <w:t xml:space="preserve">the </w:t>
      </w:r>
      <w:r w:rsidR="00097755">
        <w:rPr>
          <w:color w:val="auto"/>
          <w:lang w:val="en-GB"/>
        </w:rPr>
        <w:t>basic elements</w:t>
      </w:r>
      <w:r w:rsidR="00015995">
        <w:rPr>
          <w:color w:val="auto"/>
          <w:lang w:val="en-GB"/>
        </w:rPr>
        <w:t xml:space="preserve"> and equations</w:t>
      </w:r>
      <w:r w:rsidR="00097755">
        <w:rPr>
          <w:color w:val="auto"/>
          <w:lang w:val="en-GB"/>
        </w:rPr>
        <w:t xml:space="preserve"> </w:t>
      </w:r>
      <w:r w:rsidR="00015995">
        <w:rPr>
          <w:color w:val="auto"/>
          <w:lang w:val="en-GB"/>
        </w:rPr>
        <w:t xml:space="preserve">at work </w:t>
      </w:r>
      <w:r w:rsidR="00097755">
        <w:rPr>
          <w:color w:val="auto"/>
          <w:lang w:val="en-GB"/>
        </w:rPr>
        <w:t xml:space="preserve">in a </w:t>
      </w:r>
      <w:r w:rsidR="004F0C99">
        <w:rPr>
          <w:color w:val="auto"/>
          <w:lang w:val="en-GB"/>
        </w:rPr>
        <w:t xml:space="preserve">propulsion and power </w:t>
      </w:r>
      <w:r w:rsidR="00097755">
        <w:rPr>
          <w:color w:val="auto"/>
          <w:lang w:val="en-GB"/>
        </w:rPr>
        <w:t>system model</w:t>
      </w:r>
    </w:p>
    <w:p w14:paraId="008F0A90" w14:textId="52CACEBB" w:rsidR="003D7D0D" w:rsidRDefault="00D539E4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understand the potential and limitations of these models</w:t>
      </w:r>
      <w:r w:rsidR="003D7D0D">
        <w:rPr>
          <w:color w:val="auto"/>
          <w:lang w:val="en-GB"/>
        </w:rPr>
        <w:t xml:space="preserve"> for various applications </w:t>
      </w:r>
    </w:p>
    <w:p w14:paraId="1305BA97" w14:textId="2F3CD67A" w:rsidR="008533EA" w:rsidRDefault="00C62179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avoid</w:t>
      </w:r>
      <w:r w:rsidR="003D7D0D">
        <w:rPr>
          <w:color w:val="auto"/>
          <w:lang w:val="en-GB"/>
        </w:rPr>
        <w:t xml:space="preserve"> the common pitfalls </w:t>
      </w:r>
    </w:p>
    <w:p w14:paraId="7BAA0A2F" w14:textId="3F83E85E" w:rsidR="00015995" w:rsidRDefault="008533EA" w:rsidP="00280749">
      <w:pPr>
        <w:pStyle w:val="Default"/>
        <w:numPr>
          <w:ilvl w:val="0"/>
          <w:numId w:val="10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 xml:space="preserve">understand the basics of object orientation and its </w:t>
      </w:r>
      <w:r w:rsidR="00A227C1">
        <w:rPr>
          <w:color w:val="auto"/>
          <w:lang w:val="en-GB"/>
        </w:rPr>
        <w:t>benefits for system simulation</w:t>
      </w:r>
    </w:p>
    <w:p w14:paraId="4E0B8D51" w14:textId="5CE13D88" w:rsidR="00A33BC3" w:rsidRPr="00C571F6" w:rsidRDefault="00A227C1" w:rsidP="002C7326">
      <w:pPr>
        <w:pStyle w:val="Default"/>
        <w:numPr>
          <w:ilvl w:val="0"/>
          <w:numId w:val="10"/>
        </w:numPr>
        <w:jc w:val="both"/>
        <w:rPr>
          <w:i/>
          <w:iCs/>
          <w:color w:val="auto"/>
          <w:lang w:val="en-GB"/>
        </w:rPr>
      </w:pPr>
      <w:r w:rsidRPr="00C571F6">
        <w:rPr>
          <w:i/>
          <w:iCs/>
          <w:color w:val="auto"/>
          <w:lang w:val="en-GB"/>
        </w:rPr>
        <w:t xml:space="preserve">and last but not least ! : develop a simple </w:t>
      </w:r>
      <w:r w:rsidR="004A3879" w:rsidRPr="00C571F6">
        <w:rPr>
          <w:i/>
          <w:iCs/>
          <w:color w:val="auto"/>
          <w:lang w:val="en-GB"/>
        </w:rPr>
        <w:t>gas turbine performance model in PYTHON from scratch</w:t>
      </w:r>
    </w:p>
    <w:p w14:paraId="0B1EED98" w14:textId="2D34C29C" w:rsidR="00BB4C1D" w:rsidRDefault="00BB4C1D">
      <w:pPr>
        <w:rPr>
          <w:rFonts w:ascii="Arial" w:hAnsi="Arial" w:cs="Arial"/>
          <w:b/>
          <w:bCs/>
          <w:lang w:val="en-GB"/>
        </w:rPr>
      </w:pPr>
    </w:p>
    <w:p w14:paraId="70FD08FE" w14:textId="77777777" w:rsidR="005872A2" w:rsidRDefault="005872A2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br w:type="page"/>
      </w:r>
    </w:p>
    <w:p w14:paraId="199F720C" w14:textId="5D0702A3" w:rsidR="00272D41" w:rsidRPr="005648EE" w:rsidRDefault="00D57C33" w:rsidP="00C847F4">
      <w:pPr>
        <w:pStyle w:val="CM2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lastRenderedPageBreak/>
        <w:t>CONTENT AND OUTLINE</w:t>
      </w:r>
    </w:p>
    <w:p w14:paraId="482D1705" w14:textId="21267FF1" w:rsidR="009D2B1E" w:rsidRDefault="009D2B1E" w:rsidP="0081644D">
      <w:pPr>
        <w:pStyle w:val="Default"/>
        <w:jc w:val="both"/>
        <w:rPr>
          <w:color w:val="auto"/>
          <w:lang w:val="en-GB"/>
        </w:rPr>
      </w:pPr>
    </w:p>
    <w:p w14:paraId="17BF4D06" w14:textId="1F760D0D" w:rsidR="005872A2" w:rsidRDefault="005872A2" w:rsidP="007B1417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Introduction</w:t>
      </w:r>
    </w:p>
    <w:p w14:paraId="42895079" w14:textId="24D7F6F9" w:rsidR="007B1417" w:rsidRDefault="007B1417" w:rsidP="007B141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Propulsion and power system performance prediction and analysis</w:t>
      </w:r>
    </w:p>
    <w:p w14:paraId="52DEC9C5" w14:textId="0D718577" w:rsidR="007B1417" w:rsidRDefault="00AA0843" w:rsidP="007B141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Modelling and simulation tools</w:t>
      </w:r>
    </w:p>
    <w:p w14:paraId="33EBD0AE" w14:textId="6FB253AF" w:rsidR="007B1417" w:rsidRDefault="00F94C1E" w:rsidP="0081644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Tools required for f</w:t>
      </w:r>
      <w:r w:rsidRPr="00F94C1E">
        <w:rPr>
          <w:color w:val="auto"/>
          <w:lang w:val="en-GB"/>
        </w:rPr>
        <w:t xml:space="preserve">uture propulsion and power system concepts </w:t>
      </w:r>
    </w:p>
    <w:p w14:paraId="0D8D191F" w14:textId="6E27F9F7" w:rsidR="00F94C1E" w:rsidRDefault="00416155" w:rsidP="00F94C1E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System</w:t>
      </w:r>
      <w:r w:rsidR="002D2A01">
        <w:rPr>
          <w:color w:val="auto"/>
          <w:lang w:val="en-GB"/>
        </w:rPr>
        <w:t xml:space="preserve"> performance</w:t>
      </w:r>
      <w:r>
        <w:rPr>
          <w:color w:val="auto"/>
          <w:lang w:val="en-GB"/>
        </w:rPr>
        <w:t xml:space="preserve"> model</w:t>
      </w:r>
      <w:r w:rsidR="002D2A01">
        <w:rPr>
          <w:color w:val="auto"/>
          <w:lang w:val="en-GB"/>
        </w:rPr>
        <w:t>ling</w:t>
      </w:r>
    </w:p>
    <w:p w14:paraId="39D3AFE9" w14:textId="2E80A1C9" w:rsidR="00416155" w:rsidRDefault="00416155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System models for propulsion and power systems</w:t>
      </w:r>
    </w:p>
    <w:p w14:paraId="428F9BC9" w14:textId="77777777" w:rsidR="00895B5C" w:rsidRDefault="00895B5C" w:rsidP="00895B5C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Equations, variables and parameters</w:t>
      </w:r>
    </w:p>
    <w:p w14:paraId="1EB5E143" w14:textId="29BE8630" w:rsidR="00895B5C" w:rsidRPr="00895B5C" w:rsidRDefault="00895B5C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 w:rsidRPr="00895B5C">
        <w:rPr>
          <w:color w:val="auto"/>
          <w:lang w:val="en-GB"/>
        </w:rPr>
        <w:t>Numerical methods</w:t>
      </w:r>
    </w:p>
    <w:p w14:paraId="6FA116B1" w14:textId="2DF30A60" w:rsidR="00416155" w:rsidRDefault="00416155" w:rsidP="00BC72B8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Gas turbine performance system models</w:t>
      </w:r>
    </w:p>
    <w:p w14:paraId="7C45F212" w14:textId="740D004A" w:rsidR="00747D91" w:rsidRPr="00747D91" w:rsidRDefault="00747D91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 w:rsidRPr="00747D91">
        <w:rPr>
          <w:color w:val="auto"/>
          <w:lang w:val="en-GB"/>
        </w:rPr>
        <w:t>Design versus off-design simulation</w:t>
      </w:r>
    </w:p>
    <w:p w14:paraId="7671EC6D" w14:textId="7FE12B45" w:rsidR="00416155" w:rsidRDefault="00B23E37" w:rsidP="0041615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Component models</w:t>
      </w:r>
    </w:p>
    <w:p w14:paraId="39398929" w14:textId="452DBB9D" w:rsidR="00747D91" w:rsidRDefault="00747D91" w:rsidP="00747D91">
      <w:pPr>
        <w:pStyle w:val="Default"/>
        <w:numPr>
          <w:ilvl w:val="2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Maps and map scaling</w:t>
      </w:r>
    </w:p>
    <w:p w14:paraId="1A131BED" w14:textId="7756E63B" w:rsidR="006358ED" w:rsidRDefault="006358ED" w:rsidP="006358E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Transient/dynamic simulation</w:t>
      </w:r>
    </w:p>
    <w:p w14:paraId="402F7F47" w14:textId="7B8B7B15" w:rsidR="00534EBD" w:rsidRDefault="00534EBD" w:rsidP="00534EBD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Hybrid systems</w:t>
      </w:r>
    </w:p>
    <w:p w14:paraId="32F7430C" w14:textId="42CAD42E" w:rsidR="00534EBD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Fuel cells</w:t>
      </w:r>
    </w:p>
    <w:p w14:paraId="77AA9494" w14:textId="55D5B57E" w:rsidR="00697919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Batteries</w:t>
      </w:r>
    </w:p>
    <w:p w14:paraId="7ABEF648" w14:textId="1751D6D6" w:rsidR="00697919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Generators</w:t>
      </w:r>
    </w:p>
    <w:p w14:paraId="57D4DDCF" w14:textId="66DABE7E" w:rsidR="00697919" w:rsidRDefault="00697919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Electric motors</w:t>
      </w:r>
    </w:p>
    <w:p w14:paraId="03931D10" w14:textId="7E4B7BAA" w:rsidR="00697919" w:rsidRDefault="00C91494" w:rsidP="00534EBD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Electric power convert</w:t>
      </w:r>
      <w:r w:rsidR="00573AF5">
        <w:rPr>
          <w:color w:val="auto"/>
          <w:lang w:val="en-GB"/>
        </w:rPr>
        <w:t>e</w:t>
      </w:r>
      <w:r>
        <w:rPr>
          <w:color w:val="auto"/>
          <w:lang w:val="en-GB"/>
        </w:rPr>
        <w:t xml:space="preserve">rs </w:t>
      </w:r>
    </w:p>
    <w:p w14:paraId="780E2DD3" w14:textId="2DA5105E" w:rsidR="00374253" w:rsidRDefault="00895B5C" w:rsidP="00895B5C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Software implementation aspects</w:t>
      </w:r>
    </w:p>
    <w:p w14:paraId="13DFA11D" w14:textId="2F4325C4" w:rsidR="00895B5C" w:rsidRDefault="00895B5C" w:rsidP="00895B5C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Structural programming</w:t>
      </w:r>
    </w:p>
    <w:p w14:paraId="055D4B43" w14:textId="633154B0" w:rsidR="00895B5C" w:rsidRDefault="00895B5C" w:rsidP="00895B5C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Object orientation</w:t>
      </w:r>
    </w:p>
    <w:p w14:paraId="309D7C5C" w14:textId="55F6A4AF" w:rsidR="00990784" w:rsidRDefault="000452B9" w:rsidP="00895B5C">
      <w:pPr>
        <w:pStyle w:val="Default"/>
        <w:numPr>
          <w:ilvl w:val="2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Benefits for system modelling</w:t>
      </w:r>
    </w:p>
    <w:p w14:paraId="111AAF1F" w14:textId="7F6AC76E" w:rsidR="009F693D" w:rsidRDefault="000452B9" w:rsidP="0081644D">
      <w:pPr>
        <w:pStyle w:val="Default"/>
        <w:numPr>
          <w:ilvl w:val="2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Encapsulation, inheritance and p</w:t>
      </w:r>
      <w:r w:rsidR="00990784" w:rsidRPr="000452B9">
        <w:rPr>
          <w:color w:val="auto"/>
          <w:lang w:val="en-GB"/>
        </w:rPr>
        <w:t>olymorphism</w:t>
      </w:r>
    </w:p>
    <w:p w14:paraId="163E8111" w14:textId="43257D0C" w:rsidR="00152737" w:rsidRDefault="00152737" w:rsidP="00152737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Case study: jet engine python model</w:t>
      </w:r>
    </w:p>
    <w:p w14:paraId="44E567A6" w14:textId="38D09D78" w:rsidR="00152737" w:rsidRDefault="00A44EAC" w:rsidP="0015273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Component models</w:t>
      </w:r>
    </w:p>
    <w:p w14:paraId="14807CDF" w14:textId="5E0F6AF9" w:rsidR="00A44EAC" w:rsidRDefault="00A44EAC" w:rsidP="0015273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Turbomachinery maps</w:t>
      </w:r>
      <w:r w:rsidR="00E65F24">
        <w:rPr>
          <w:color w:val="auto"/>
          <w:lang w:val="en-GB"/>
        </w:rPr>
        <w:t xml:space="preserve"> and scaling</w:t>
      </w:r>
    </w:p>
    <w:p w14:paraId="6D42C077" w14:textId="77777777" w:rsidR="00A73585" w:rsidRDefault="00A73585" w:rsidP="00A73585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Gas properties model</w:t>
      </w:r>
    </w:p>
    <w:p w14:paraId="12F37D99" w14:textId="773AFE5C" w:rsidR="00A73585" w:rsidRDefault="00A73585" w:rsidP="00152737">
      <w:pPr>
        <w:pStyle w:val="Default"/>
        <w:numPr>
          <w:ilvl w:val="1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Defining the equations and state variables</w:t>
      </w:r>
    </w:p>
    <w:p w14:paraId="4C98925F" w14:textId="41A5D35A" w:rsidR="008A142B" w:rsidRDefault="008A142B" w:rsidP="008A142B">
      <w:pPr>
        <w:pStyle w:val="Default"/>
        <w:numPr>
          <w:ilvl w:val="0"/>
          <w:numId w:val="12"/>
        </w:numPr>
        <w:jc w:val="both"/>
        <w:rPr>
          <w:color w:val="auto"/>
          <w:lang w:val="en-GB"/>
        </w:rPr>
      </w:pPr>
      <w:r>
        <w:rPr>
          <w:color w:val="auto"/>
          <w:lang w:val="en-GB"/>
        </w:rPr>
        <w:t>Concluding remarks</w:t>
      </w:r>
    </w:p>
    <w:p w14:paraId="247AC11D" w14:textId="77777777" w:rsidR="009A23F6" w:rsidRDefault="009A23F6" w:rsidP="009A23F6">
      <w:pPr>
        <w:pStyle w:val="Default"/>
        <w:jc w:val="both"/>
        <w:rPr>
          <w:color w:val="auto"/>
          <w:lang w:val="en-GB"/>
        </w:rPr>
      </w:pPr>
    </w:p>
    <w:p w14:paraId="3FD8FC3D" w14:textId="5A9A1570" w:rsidR="009A23F6" w:rsidRPr="009A23F6" w:rsidRDefault="009A23F6" w:rsidP="009A23F6">
      <w:pPr>
        <w:pStyle w:val="CM2"/>
        <w:jc w:val="both"/>
        <w:rPr>
          <w:rFonts w:ascii="Arial" w:hAnsi="Arial" w:cs="Arial"/>
          <w:b/>
          <w:bCs/>
          <w:lang w:val="en-GB"/>
        </w:rPr>
      </w:pPr>
      <w:r w:rsidRPr="009A23F6">
        <w:rPr>
          <w:rFonts w:ascii="Arial" w:hAnsi="Arial" w:cs="Arial"/>
          <w:b/>
          <w:bCs/>
          <w:lang w:val="en-GB"/>
        </w:rPr>
        <w:t>REFERENCES</w:t>
      </w:r>
    </w:p>
    <w:p w14:paraId="3F7177C7" w14:textId="77777777" w:rsidR="00E65F24" w:rsidRPr="000452B9" w:rsidRDefault="00E65F24" w:rsidP="008A6367">
      <w:pPr>
        <w:pStyle w:val="Default"/>
        <w:jc w:val="both"/>
        <w:rPr>
          <w:color w:val="auto"/>
          <w:lang w:val="en-GB"/>
        </w:rPr>
      </w:pPr>
    </w:p>
    <w:p w14:paraId="47BCF747" w14:textId="0768B3C7" w:rsidR="009F693D" w:rsidRDefault="0040603E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US"/>
          <w:rPrChange w:id="4" w:author="Wilfried Visser" w:date="2024-11-22T16:59:00Z" w16du:dateUtc="2024-11-22T14:59:00Z">
            <w:rPr/>
          </w:rPrChange>
        </w:rPr>
        <w:instrText>HYPERLINK "https://online-learning.tudelft.nl/courses/modeling-simulation-and-application-of-power-and-propulsion-systems/"</w:instrText>
      </w:r>
      <w:r>
        <w:fldChar w:fldCharType="separate"/>
      </w:r>
      <w:r w:rsidRPr="0040603E">
        <w:rPr>
          <w:rStyle w:val="Hyperlink"/>
          <w:lang w:val="en-US"/>
        </w:rPr>
        <w:t>Modeling, Simulation and Application of Power and Propulsion Systems | TU Delft Online</w:t>
      </w:r>
      <w:r>
        <w:rPr>
          <w:rStyle w:val="Hyperlink"/>
          <w:lang w:val="en-US"/>
        </w:rPr>
        <w:fldChar w:fldCharType="end"/>
      </w:r>
      <w:r w:rsidR="00C52D34">
        <w:rPr>
          <w:color w:val="auto"/>
          <w:lang w:val="en-GB"/>
        </w:rPr>
        <w:br/>
        <w:t>(</w:t>
      </w:r>
      <w:r w:rsidR="002D4E9A">
        <w:fldChar w:fldCharType="begin"/>
      </w:r>
      <w:r w:rsidR="002D4E9A" w:rsidRPr="005346FC">
        <w:rPr>
          <w:lang w:val="en-US"/>
          <w:rPrChange w:id="5" w:author="Wilfried Visser" w:date="2024-11-22T16:59:00Z" w16du:dateUtc="2024-11-22T14:59:00Z">
            <w:rPr/>
          </w:rPrChange>
        </w:rPr>
        <w:instrText>HYPERLINK "https://online-learning.tudelft.nl/courses/modeling-simulation-and-application-of-power-and-propulsion-systems/"</w:instrText>
      </w:r>
      <w:r w:rsidR="002D4E9A">
        <w:fldChar w:fldCharType="separate"/>
      </w:r>
      <w:r w:rsidR="002D4E9A" w:rsidRPr="00BC7A2C">
        <w:rPr>
          <w:rStyle w:val="Hyperlink"/>
          <w:lang w:val="en-GB"/>
        </w:rPr>
        <w:t>https://online-learning.tudelft.nl/courses/modeling-simulation-and-application-of-power-and-propulsion-systems/</w:t>
      </w:r>
      <w:r w:rsidR="002D4E9A">
        <w:rPr>
          <w:rStyle w:val="Hyperlink"/>
          <w:lang w:val="en-GB"/>
        </w:rPr>
        <w:fldChar w:fldCharType="end"/>
      </w:r>
      <w:r w:rsidR="00C52D34">
        <w:rPr>
          <w:color w:val="auto"/>
          <w:lang w:val="en-GB"/>
        </w:rPr>
        <w:t>)</w:t>
      </w:r>
    </w:p>
    <w:p w14:paraId="457BD66A" w14:textId="08EB3675" w:rsidR="002D4E9A" w:rsidRDefault="009E70A9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US"/>
          <w:rPrChange w:id="6" w:author="Wilfried Visser" w:date="2024-11-22T16:59:00Z" w16du:dateUtc="2024-11-22T14:59:00Z">
            <w:rPr/>
          </w:rPrChange>
        </w:rPr>
        <w:instrText>HYPERLINK "https://repository.tudelft.nl/record/uuid:f95da308-e7ef-47de-abf2-aedbfa30cf63"</w:instrText>
      </w:r>
      <w:r>
        <w:fldChar w:fldCharType="separate"/>
      </w:r>
      <w:r w:rsidRPr="009E70A9">
        <w:rPr>
          <w:rStyle w:val="Hyperlink"/>
          <w:lang w:val="en-US"/>
        </w:rPr>
        <w:t>Generic Analysis Methods for Gas Turbine Engine Performance | TU Delft Repository</w:t>
      </w:r>
      <w:r>
        <w:rPr>
          <w:rStyle w:val="Hyperlink"/>
          <w:lang w:val="en-US"/>
        </w:rPr>
        <w:fldChar w:fldCharType="end"/>
      </w:r>
      <w:r>
        <w:rPr>
          <w:color w:val="auto"/>
          <w:lang w:val="en-GB"/>
        </w:rPr>
        <w:br/>
        <w:t>(</w:t>
      </w:r>
      <w:r>
        <w:fldChar w:fldCharType="begin"/>
      </w:r>
      <w:r w:rsidRPr="005346FC">
        <w:rPr>
          <w:lang w:val="en-US"/>
          <w:rPrChange w:id="7" w:author="Wilfried Visser" w:date="2024-11-22T16:59:00Z" w16du:dateUtc="2024-11-22T14:59:00Z">
            <w:rPr/>
          </w:rPrChange>
        </w:rPr>
        <w:instrText>HYPERLINK "https://repository.tudelft.nl/record/uuid:f95da308-e7ef-47de-abf2-aedbfa30cf63"</w:instrText>
      </w:r>
      <w:r>
        <w:fldChar w:fldCharType="separate"/>
      </w:r>
      <w:r w:rsidRPr="00BC7A2C">
        <w:rPr>
          <w:rStyle w:val="Hyperlink"/>
          <w:lang w:val="en-GB"/>
        </w:rPr>
        <w:t>https://repository.tudelft.nl/record/uuid:f95da308-e7ef-47de-abf2-aedbfa30cf63</w:t>
      </w:r>
      <w:r>
        <w:rPr>
          <w:rStyle w:val="Hyperlink"/>
          <w:lang w:val="en-GB"/>
        </w:rPr>
        <w:fldChar w:fldCharType="end"/>
      </w:r>
      <w:r>
        <w:rPr>
          <w:color w:val="auto"/>
          <w:lang w:val="en-GB"/>
        </w:rPr>
        <w:t>)</w:t>
      </w:r>
    </w:p>
    <w:p w14:paraId="37868230" w14:textId="674A17DA" w:rsidR="004D29A9" w:rsidRDefault="002443FB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8" w:history="1">
        <w:r w:rsidRPr="00BC7A2C">
          <w:rPr>
            <w:rStyle w:val="Hyperlink"/>
            <w:lang w:val="en-GB"/>
          </w:rPr>
          <w:t>www.gspteam.com</w:t>
        </w:r>
      </w:hyperlink>
    </w:p>
    <w:p w14:paraId="76824799" w14:textId="361F615E" w:rsidR="002443FB" w:rsidRDefault="00F9377C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9" w:history="1">
        <w:r w:rsidRPr="00BC7A2C">
          <w:rPr>
            <w:rStyle w:val="Hyperlink"/>
            <w:lang w:val="en-GB"/>
          </w:rPr>
          <w:t>https://www.gasturb.com/</w:t>
        </w:r>
      </w:hyperlink>
    </w:p>
    <w:p w14:paraId="389E6330" w14:textId="442DE9B9" w:rsidR="00F9377C" w:rsidRDefault="00A2633A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GB"/>
          <w:rPrChange w:id="8" w:author="Wilfried Visser" w:date="2024-11-22T16:59:00Z" w16du:dateUtc="2024-11-22T14:59:00Z">
            <w:rPr/>
          </w:rPrChange>
        </w:rPr>
        <w:instrText>HYPERLINK "https://www.kurzke-consulting.de/"</w:instrText>
      </w:r>
      <w:r>
        <w:fldChar w:fldCharType="separate"/>
      </w:r>
      <w:r w:rsidRPr="00BC7A2C">
        <w:rPr>
          <w:rStyle w:val="Hyperlink"/>
          <w:lang w:val="en-GB"/>
        </w:rPr>
        <w:t>https://www.kurzke-consulting.de/</w:t>
      </w:r>
      <w:r>
        <w:rPr>
          <w:rStyle w:val="Hyperlink"/>
          <w:lang w:val="en-GB"/>
        </w:rPr>
        <w:fldChar w:fldCharType="end"/>
      </w:r>
    </w:p>
    <w:p w14:paraId="661D7C73" w14:textId="6CBABB2F" w:rsidR="009E70A9" w:rsidRDefault="004D29A9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10" w:history="1">
        <w:r w:rsidRPr="00BC7A2C">
          <w:rPr>
            <w:rStyle w:val="Hyperlink"/>
            <w:lang w:val="en-GB"/>
          </w:rPr>
          <w:t>https://www.python.org/</w:t>
        </w:r>
      </w:hyperlink>
    </w:p>
    <w:p w14:paraId="76C49494" w14:textId="531161A1" w:rsidR="009A33CE" w:rsidRDefault="001D6B54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hyperlink r:id="rId11" w:history="1">
        <w:r w:rsidRPr="00BC7A2C">
          <w:rPr>
            <w:rStyle w:val="Hyperlink"/>
            <w:lang w:val="en-GB"/>
          </w:rPr>
          <w:t>https://cantera.org/</w:t>
        </w:r>
      </w:hyperlink>
    </w:p>
    <w:p w14:paraId="4157F122" w14:textId="576D8647" w:rsidR="00CB5AEC" w:rsidRPr="00A2633A" w:rsidRDefault="00CB5AEC" w:rsidP="002D4E9A">
      <w:pPr>
        <w:pStyle w:val="Default"/>
        <w:numPr>
          <w:ilvl w:val="0"/>
          <w:numId w:val="13"/>
        </w:numPr>
        <w:jc w:val="both"/>
        <w:rPr>
          <w:color w:val="auto"/>
          <w:lang w:val="en-GB"/>
        </w:rPr>
      </w:pPr>
      <w:r>
        <w:fldChar w:fldCharType="begin"/>
      </w:r>
      <w:r w:rsidRPr="005346FC">
        <w:rPr>
          <w:lang w:val="en-GB"/>
          <w:rPrChange w:id="9" w:author="Wilfried Visser" w:date="2024-11-22T16:59:00Z" w16du:dateUtc="2024-11-22T14:59:00Z">
            <w:rPr/>
          </w:rPrChange>
        </w:rPr>
        <w:instrText>HYPERLINK "https://pypi.org/project/aero-calc/"</w:instrText>
      </w:r>
      <w:r>
        <w:fldChar w:fldCharType="separate"/>
      </w:r>
      <w:r w:rsidRPr="00A2633A">
        <w:rPr>
          <w:rStyle w:val="Hyperlink"/>
          <w:lang w:val="en-GB"/>
        </w:rPr>
        <w:t>https://pypi.org/project/aero-calc/</w:t>
      </w:r>
      <w:r>
        <w:rPr>
          <w:rStyle w:val="Hyperlink"/>
          <w:lang w:val="en-GB"/>
        </w:rPr>
        <w:fldChar w:fldCharType="end"/>
      </w:r>
    </w:p>
    <w:sectPr w:rsidR="00CB5AEC" w:rsidRPr="00A2633A" w:rsidSect="005872A2">
      <w:type w:val="continuous"/>
      <w:pgSz w:w="11905" w:h="16840" w:code="9"/>
      <w:pgMar w:top="1200" w:right="985" w:bottom="1200" w:left="10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C133F" w14:textId="77777777" w:rsidR="00165F79" w:rsidRDefault="00165F79" w:rsidP="00DC3541">
      <w:r>
        <w:separator/>
      </w:r>
    </w:p>
  </w:endnote>
  <w:endnote w:type="continuationSeparator" w:id="0">
    <w:p w14:paraId="5CD6770E" w14:textId="77777777" w:rsidR="00165F79" w:rsidRDefault="00165F79" w:rsidP="00DC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E233F" w14:textId="77777777" w:rsidR="00165F79" w:rsidRDefault="00165F79" w:rsidP="00DC3541">
      <w:r>
        <w:separator/>
      </w:r>
    </w:p>
  </w:footnote>
  <w:footnote w:type="continuationSeparator" w:id="0">
    <w:p w14:paraId="5D8F2C6F" w14:textId="77777777" w:rsidR="00165F79" w:rsidRDefault="00165F79" w:rsidP="00DC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071D8B"/>
    <w:multiLevelType w:val="hybridMultilevel"/>
    <w:tmpl w:val="83F1F6CC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31977A5"/>
    <w:multiLevelType w:val="hybridMultilevel"/>
    <w:tmpl w:val="427C0CA4"/>
    <w:lvl w:ilvl="0" w:tplc="ED6A9A42">
      <w:start w:val="1"/>
      <w:numFmt w:val="bullet"/>
      <w:lvlText w:val="-"/>
      <w:lvlJc w:val="left"/>
      <w:pPr>
        <w:ind w:left="54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F873E0F"/>
    <w:multiLevelType w:val="hybridMultilevel"/>
    <w:tmpl w:val="0E74E064"/>
    <w:lvl w:ilvl="0" w:tplc="B9708EC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14EB"/>
    <w:multiLevelType w:val="hybridMultilevel"/>
    <w:tmpl w:val="73B8D7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061A2"/>
    <w:multiLevelType w:val="hybridMultilevel"/>
    <w:tmpl w:val="A3E649B6"/>
    <w:lvl w:ilvl="0" w:tplc="ED6A9A42">
      <w:start w:val="1"/>
      <w:numFmt w:val="bullet"/>
      <w:lvlText w:val="-"/>
      <w:lvlJc w:val="left"/>
      <w:pPr>
        <w:ind w:left="576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39763C"/>
    <w:multiLevelType w:val="hybridMultilevel"/>
    <w:tmpl w:val="3D6B9A54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4E734A1C"/>
    <w:multiLevelType w:val="hybridMultilevel"/>
    <w:tmpl w:val="B0425D6E"/>
    <w:lvl w:ilvl="0" w:tplc="ED6A9A42">
      <w:start w:val="1"/>
      <w:numFmt w:val="bullet"/>
      <w:lvlText w:val="-"/>
      <w:lvlJc w:val="left"/>
      <w:pPr>
        <w:ind w:left="540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3468A"/>
    <w:multiLevelType w:val="multilevel"/>
    <w:tmpl w:val="83F1F6CC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581849E6"/>
    <w:multiLevelType w:val="hybridMultilevel"/>
    <w:tmpl w:val="9870A1B6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274588B"/>
    <w:multiLevelType w:val="hybridMultilevel"/>
    <w:tmpl w:val="210895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4C61"/>
    <w:multiLevelType w:val="hybridMultilevel"/>
    <w:tmpl w:val="CF0C8F8C"/>
    <w:lvl w:ilvl="0" w:tplc="B9708EC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F1E3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1C3A8D"/>
    <w:multiLevelType w:val="hybridMultilevel"/>
    <w:tmpl w:val="0C4E7B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4417">
    <w:abstractNumId w:val="0"/>
  </w:num>
  <w:num w:numId="2" w16cid:durableId="2116559697">
    <w:abstractNumId w:val="5"/>
  </w:num>
  <w:num w:numId="3" w16cid:durableId="1193154069">
    <w:abstractNumId w:val="7"/>
  </w:num>
  <w:num w:numId="4" w16cid:durableId="175852137">
    <w:abstractNumId w:val="8"/>
  </w:num>
  <w:num w:numId="5" w16cid:durableId="602611377">
    <w:abstractNumId w:val="1"/>
  </w:num>
  <w:num w:numId="6" w16cid:durableId="2127384302">
    <w:abstractNumId w:val="6"/>
  </w:num>
  <w:num w:numId="7" w16cid:durableId="2001494731">
    <w:abstractNumId w:val="2"/>
  </w:num>
  <w:num w:numId="8" w16cid:durableId="1624844546">
    <w:abstractNumId w:val="10"/>
  </w:num>
  <w:num w:numId="9" w16cid:durableId="291793114">
    <w:abstractNumId w:val="4"/>
  </w:num>
  <w:num w:numId="10" w16cid:durableId="173882722">
    <w:abstractNumId w:val="3"/>
  </w:num>
  <w:num w:numId="11" w16cid:durableId="2016567288">
    <w:abstractNumId w:val="12"/>
  </w:num>
  <w:num w:numId="12" w16cid:durableId="787508367">
    <w:abstractNumId w:val="11"/>
  </w:num>
  <w:num w:numId="13" w16cid:durableId="57628497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fried Visser">
    <w15:presenceInfo w15:providerId="AD" w15:userId="S::wvisser@vissertek.com::30d372e4-17e2-4394-b1c2-47f1191f9c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D41"/>
    <w:rsid w:val="00015995"/>
    <w:rsid w:val="000206AF"/>
    <w:rsid w:val="000324AF"/>
    <w:rsid w:val="000452B9"/>
    <w:rsid w:val="00072C67"/>
    <w:rsid w:val="00084C3C"/>
    <w:rsid w:val="00086FD2"/>
    <w:rsid w:val="00097755"/>
    <w:rsid w:val="000A65AE"/>
    <w:rsid w:val="000C00C1"/>
    <w:rsid w:val="000D1700"/>
    <w:rsid w:val="000D1BEA"/>
    <w:rsid w:val="000E7EB3"/>
    <w:rsid w:val="00100EA6"/>
    <w:rsid w:val="00102CFB"/>
    <w:rsid w:val="00144680"/>
    <w:rsid w:val="00152737"/>
    <w:rsid w:val="00161100"/>
    <w:rsid w:val="00164A10"/>
    <w:rsid w:val="00165F79"/>
    <w:rsid w:val="001C12BF"/>
    <w:rsid w:val="001D6A7C"/>
    <w:rsid w:val="001D6B54"/>
    <w:rsid w:val="001F66C2"/>
    <w:rsid w:val="001F6CC0"/>
    <w:rsid w:val="00201698"/>
    <w:rsid w:val="0021494D"/>
    <w:rsid w:val="0022270F"/>
    <w:rsid w:val="00241285"/>
    <w:rsid w:val="002443FB"/>
    <w:rsid w:val="002538AC"/>
    <w:rsid w:val="00255E41"/>
    <w:rsid w:val="00272D41"/>
    <w:rsid w:val="00280749"/>
    <w:rsid w:val="002A77B2"/>
    <w:rsid w:val="002C7326"/>
    <w:rsid w:val="002D2A01"/>
    <w:rsid w:val="002D4E9A"/>
    <w:rsid w:val="002E725A"/>
    <w:rsid w:val="00303735"/>
    <w:rsid w:val="0030793E"/>
    <w:rsid w:val="00314795"/>
    <w:rsid w:val="00323FC4"/>
    <w:rsid w:val="003350FB"/>
    <w:rsid w:val="003507BF"/>
    <w:rsid w:val="00374253"/>
    <w:rsid w:val="003A1A50"/>
    <w:rsid w:val="003B79F0"/>
    <w:rsid w:val="003D24DF"/>
    <w:rsid w:val="003D7D0D"/>
    <w:rsid w:val="003F7521"/>
    <w:rsid w:val="003F7836"/>
    <w:rsid w:val="0040603E"/>
    <w:rsid w:val="00416155"/>
    <w:rsid w:val="00473715"/>
    <w:rsid w:val="00487DAF"/>
    <w:rsid w:val="00495C37"/>
    <w:rsid w:val="004A07CF"/>
    <w:rsid w:val="004A3879"/>
    <w:rsid w:val="004A7C14"/>
    <w:rsid w:val="004D29A9"/>
    <w:rsid w:val="004F0C99"/>
    <w:rsid w:val="005346FC"/>
    <w:rsid w:val="00534EBD"/>
    <w:rsid w:val="005360BA"/>
    <w:rsid w:val="0056101E"/>
    <w:rsid w:val="005648EE"/>
    <w:rsid w:val="0057363C"/>
    <w:rsid w:val="00573AF5"/>
    <w:rsid w:val="005872A2"/>
    <w:rsid w:val="005A0A46"/>
    <w:rsid w:val="005A409D"/>
    <w:rsid w:val="005B44A9"/>
    <w:rsid w:val="005D02B3"/>
    <w:rsid w:val="005D3C2C"/>
    <w:rsid w:val="005F3F36"/>
    <w:rsid w:val="00621F53"/>
    <w:rsid w:val="006358ED"/>
    <w:rsid w:val="006565B2"/>
    <w:rsid w:val="006658F9"/>
    <w:rsid w:val="0066752F"/>
    <w:rsid w:val="00690665"/>
    <w:rsid w:val="00690B8D"/>
    <w:rsid w:val="00696FBF"/>
    <w:rsid w:val="00697919"/>
    <w:rsid w:val="006A2FBE"/>
    <w:rsid w:val="006B50F9"/>
    <w:rsid w:val="006D17E3"/>
    <w:rsid w:val="006F0B7A"/>
    <w:rsid w:val="006F4AC2"/>
    <w:rsid w:val="0070147D"/>
    <w:rsid w:val="0071779C"/>
    <w:rsid w:val="00722E03"/>
    <w:rsid w:val="00743D0C"/>
    <w:rsid w:val="00747D91"/>
    <w:rsid w:val="007718FC"/>
    <w:rsid w:val="007752C2"/>
    <w:rsid w:val="00791320"/>
    <w:rsid w:val="007B1417"/>
    <w:rsid w:val="007E2F2D"/>
    <w:rsid w:val="007E5AF8"/>
    <w:rsid w:val="0081644D"/>
    <w:rsid w:val="0082447E"/>
    <w:rsid w:val="00832F2B"/>
    <w:rsid w:val="008533EA"/>
    <w:rsid w:val="00865ADD"/>
    <w:rsid w:val="00884896"/>
    <w:rsid w:val="00895B5C"/>
    <w:rsid w:val="008A142B"/>
    <w:rsid w:val="008A6367"/>
    <w:rsid w:val="008B6318"/>
    <w:rsid w:val="008C57FF"/>
    <w:rsid w:val="008D2B4A"/>
    <w:rsid w:val="008D4958"/>
    <w:rsid w:val="009025C0"/>
    <w:rsid w:val="00912769"/>
    <w:rsid w:val="009127A3"/>
    <w:rsid w:val="00913F7B"/>
    <w:rsid w:val="00924966"/>
    <w:rsid w:val="00925FA3"/>
    <w:rsid w:val="00946AAB"/>
    <w:rsid w:val="00981CB9"/>
    <w:rsid w:val="00990784"/>
    <w:rsid w:val="0099581B"/>
    <w:rsid w:val="009A23F6"/>
    <w:rsid w:val="009A33CE"/>
    <w:rsid w:val="009A6880"/>
    <w:rsid w:val="009A752E"/>
    <w:rsid w:val="009B67BF"/>
    <w:rsid w:val="009D2B1E"/>
    <w:rsid w:val="009E247F"/>
    <w:rsid w:val="009E70A9"/>
    <w:rsid w:val="009F21A0"/>
    <w:rsid w:val="009F4DF2"/>
    <w:rsid w:val="009F693D"/>
    <w:rsid w:val="009F7ABA"/>
    <w:rsid w:val="00A227C1"/>
    <w:rsid w:val="00A2633A"/>
    <w:rsid w:val="00A33BC3"/>
    <w:rsid w:val="00A44EAC"/>
    <w:rsid w:val="00A51B28"/>
    <w:rsid w:val="00A60CDE"/>
    <w:rsid w:val="00A63785"/>
    <w:rsid w:val="00A73585"/>
    <w:rsid w:val="00A80419"/>
    <w:rsid w:val="00A80A88"/>
    <w:rsid w:val="00A875A6"/>
    <w:rsid w:val="00AA0843"/>
    <w:rsid w:val="00AA7872"/>
    <w:rsid w:val="00AE6909"/>
    <w:rsid w:val="00AF3BE0"/>
    <w:rsid w:val="00B059E7"/>
    <w:rsid w:val="00B07220"/>
    <w:rsid w:val="00B23E37"/>
    <w:rsid w:val="00B273FF"/>
    <w:rsid w:val="00B36702"/>
    <w:rsid w:val="00B612BF"/>
    <w:rsid w:val="00B923E9"/>
    <w:rsid w:val="00BA32F1"/>
    <w:rsid w:val="00BB4C1D"/>
    <w:rsid w:val="00BC49F6"/>
    <w:rsid w:val="00BC72B8"/>
    <w:rsid w:val="00BE65A8"/>
    <w:rsid w:val="00C02D9F"/>
    <w:rsid w:val="00C11C70"/>
    <w:rsid w:val="00C33AC3"/>
    <w:rsid w:val="00C5144B"/>
    <w:rsid w:val="00C52D34"/>
    <w:rsid w:val="00C571F6"/>
    <w:rsid w:val="00C62179"/>
    <w:rsid w:val="00C672EB"/>
    <w:rsid w:val="00C847F4"/>
    <w:rsid w:val="00C90296"/>
    <w:rsid w:val="00C91494"/>
    <w:rsid w:val="00C9380E"/>
    <w:rsid w:val="00CA1081"/>
    <w:rsid w:val="00CB5AEC"/>
    <w:rsid w:val="00CC1276"/>
    <w:rsid w:val="00CD2E7F"/>
    <w:rsid w:val="00CD3053"/>
    <w:rsid w:val="00D17783"/>
    <w:rsid w:val="00D539E4"/>
    <w:rsid w:val="00D57C33"/>
    <w:rsid w:val="00D8772C"/>
    <w:rsid w:val="00DC3541"/>
    <w:rsid w:val="00DE5D3B"/>
    <w:rsid w:val="00DF40E2"/>
    <w:rsid w:val="00E12233"/>
    <w:rsid w:val="00E243FA"/>
    <w:rsid w:val="00E33D22"/>
    <w:rsid w:val="00E65F24"/>
    <w:rsid w:val="00E727FD"/>
    <w:rsid w:val="00E74F1A"/>
    <w:rsid w:val="00EA2845"/>
    <w:rsid w:val="00EA3F9E"/>
    <w:rsid w:val="00EB1AAE"/>
    <w:rsid w:val="00EC6651"/>
    <w:rsid w:val="00ED1CD0"/>
    <w:rsid w:val="00EF5C0D"/>
    <w:rsid w:val="00F11E94"/>
    <w:rsid w:val="00F25592"/>
    <w:rsid w:val="00F32372"/>
    <w:rsid w:val="00F76DCD"/>
    <w:rsid w:val="00F8376E"/>
    <w:rsid w:val="00F87BD5"/>
    <w:rsid w:val="00F9377C"/>
    <w:rsid w:val="00F94C1E"/>
    <w:rsid w:val="00FB4EFF"/>
    <w:rsid w:val="00FC0EC4"/>
    <w:rsid w:val="00FC3107"/>
    <w:rsid w:val="00FC4E13"/>
    <w:rsid w:val="00FC78CE"/>
    <w:rsid w:val="00FE472A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087F02"/>
  <w14:defaultImageDpi w14:val="0"/>
  <w15:docId w15:val="{16E838E0-6C09-4CAF-937D-3668AB91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it-IT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it-IT" w:eastAsia="ja-JP"/>
    </w:rPr>
  </w:style>
  <w:style w:type="paragraph" w:customStyle="1" w:styleId="CM1">
    <w:name w:val="CM1"/>
    <w:basedOn w:val="Default"/>
    <w:next w:val="Default"/>
    <w:uiPriority w:val="99"/>
    <w:pPr>
      <w:spacing w:line="32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after="323"/>
    </w:pPr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20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rsid w:val="00272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val="it-IT" w:eastAsia="ja-JP"/>
    </w:rPr>
  </w:style>
  <w:style w:type="character" w:styleId="IntenseReference">
    <w:name w:val="Intense Reference"/>
    <w:uiPriority w:val="32"/>
    <w:qFormat/>
    <w:rsid w:val="007E2F2D"/>
    <w:rPr>
      <w:b/>
      <w:bCs/>
      <w:smallCaps/>
      <w:color w:val="4472C4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F2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7E2F2D"/>
    <w:rPr>
      <w:i/>
      <w:iCs/>
      <w:color w:val="4472C4"/>
      <w:sz w:val="24"/>
      <w:szCs w:val="24"/>
      <w:lang w:val="it-IT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D2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B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B1E"/>
    <w:rPr>
      <w:lang w:val="it-IT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B1E"/>
    <w:rPr>
      <w:b/>
      <w:bCs/>
      <w:lang w:val="it-IT" w:eastAsia="ja-JP"/>
    </w:rPr>
  </w:style>
  <w:style w:type="table" w:styleId="TableGrid">
    <w:name w:val="Table Grid"/>
    <w:basedOn w:val="TableNormal"/>
    <w:uiPriority w:val="39"/>
    <w:rsid w:val="0056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6101E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eastAsia="Times New Roman"/>
      <w:kern w:val="14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6101E"/>
    <w:rPr>
      <w:rFonts w:eastAsia="Times New Roman"/>
      <w:kern w:val="1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C35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541"/>
    <w:rPr>
      <w:sz w:val="24"/>
      <w:szCs w:val="24"/>
      <w:lang w:val="it-IT" w:eastAsia="ja-JP"/>
    </w:rPr>
  </w:style>
  <w:style w:type="paragraph" w:styleId="Footer">
    <w:name w:val="footer"/>
    <w:basedOn w:val="Normal"/>
    <w:link w:val="FooterChar"/>
    <w:unhideWhenUsed/>
    <w:rsid w:val="00DC35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541"/>
    <w:rPr>
      <w:sz w:val="24"/>
      <w:szCs w:val="24"/>
      <w:lang w:val="it-IT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57C33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B4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EF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F3F36"/>
    <w:rPr>
      <w:sz w:val="24"/>
      <w:szCs w:val="24"/>
      <w:lang w:val="it-I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pteam.com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tera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stur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1781-63EA-4189-9B5F-26E20A19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MAE 623</vt:lpstr>
      <vt:lpstr>MAE 623</vt:lpstr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 623</dc:title>
  <dc:subject/>
  <dc:creator>Laura Herrera</dc:creator>
  <cp:keywords/>
  <dc:description/>
  <cp:lastModifiedBy>Wilfried Visser</cp:lastModifiedBy>
  <cp:revision>3</cp:revision>
  <cp:lastPrinted>2024-11-22T14:05:00Z</cp:lastPrinted>
  <dcterms:created xsi:type="dcterms:W3CDTF">2024-11-22T07:38:00Z</dcterms:created>
  <dcterms:modified xsi:type="dcterms:W3CDTF">2024-11-22T14:59:00Z</dcterms:modified>
</cp:coreProperties>
</file>